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55896" w14:textId="77777777" w:rsidR="00CA3373" w:rsidRPr="000871F7" w:rsidRDefault="00CA3373" w:rsidP="00CA3373">
      <w:pPr>
        <w:spacing w:line="360" w:lineRule="auto"/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348A99" wp14:editId="02B5E0A9">
                <wp:simplePos x="0" y="0"/>
                <wp:positionH relativeFrom="column">
                  <wp:posOffset>1905000</wp:posOffset>
                </wp:positionH>
                <wp:positionV relativeFrom="paragraph">
                  <wp:posOffset>209550</wp:posOffset>
                </wp:positionV>
                <wp:extent cx="628650" cy="228600"/>
                <wp:effectExtent l="38100" t="0" r="19050" b="762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2869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0pt;margin-top:16.5pt;width:49.5pt;height:1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Pr="000871F7">
        <w:rPr>
          <w:sz w:val="28"/>
          <w:szCs w:val="28"/>
          <w:lang w:val="vi-VN"/>
        </w:rPr>
        <w:t>DauSach(</w:t>
      </w:r>
      <w:r w:rsidRPr="000871F7">
        <w:rPr>
          <w:color w:val="FF0000"/>
          <w:sz w:val="28"/>
          <w:szCs w:val="28"/>
          <w:u w:val="single"/>
          <w:lang w:val="vi-VN"/>
        </w:rPr>
        <w:t>MaDauSach</w:t>
      </w:r>
      <w:r w:rsidRPr="000871F7">
        <w:rPr>
          <w:sz w:val="28"/>
          <w:szCs w:val="28"/>
          <w:lang w:val="vi-VN"/>
        </w:rPr>
        <w:t xml:space="preserve">, MaLoaiDauSach, TenDauSach, SoLuongQuyDinh, </w:t>
      </w:r>
      <w:r w:rsidRPr="000871F7">
        <w:rPr>
          <w:sz w:val="28"/>
          <w:szCs w:val="28"/>
        </w:rPr>
        <w:t xml:space="preserve">SoNgayMuonChoPhep, GiaPhat1Ngay, </w:t>
      </w:r>
      <w:r w:rsidRPr="000871F7">
        <w:rPr>
          <w:sz w:val="28"/>
          <w:szCs w:val="28"/>
          <w:lang w:val="vi-VN"/>
        </w:rPr>
        <w:t>GiaTien)</w:t>
      </w:r>
    </w:p>
    <w:p w14:paraId="20E43CF9" w14:textId="77777777" w:rsidR="00CA3373" w:rsidRPr="000871F7" w:rsidRDefault="00CA3373" w:rsidP="00CA3373">
      <w:pPr>
        <w:spacing w:line="360" w:lineRule="auto"/>
        <w:ind w:left="360"/>
        <w:rPr>
          <w:sz w:val="28"/>
          <w:szCs w:val="28"/>
          <w:lang w:val="vi-VN"/>
        </w:rPr>
      </w:pPr>
      <w:r w:rsidRPr="000871F7">
        <w:rPr>
          <w:sz w:val="28"/>
          <w:szCs w:val="28"/>
          <w:lang w:val="vi-VN"/>
        </w:rPr>
        <w:t>DauSachLoai(</w:t>
      </w:r>
      <w:r w:rsidRPr="000871F7">
        <w:rPr>
          <w:color w:val="FF0000"/>
          <w:sz w:val="28"/>
          <w:szCs w:val="28"/>
          <w:u w:val="single"/>
          <w:lang w:val="vi-VN"/>
        </w:rPr>
        <w:t>MaLoaiDauSach</w:t>
      </w:r>
      <w:r w:rsidRPr="000871F7">
        <w:rPr>
          <w:sz w:val="28"/>
          <w:szCs w:val="28"/>
          <w:lang w:val="vi-VN"/>
        </w:rPr>
        <w:t>, TenLoaiDauSach)</w:t>
      </w:r>
    </w:p>
    <w:p w14:paraId="6F03E50F" w14:textId="77777777" w:rsidR="00CA3373" w:rsidRPr="000871F7" w:rsidRDefault="00CA3373" w:rsidP="00CA3373">
      <w:pPr>
        <w:spacing w:line="360" w:lineRule="auto"/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86C0B" wp14:editId="24D5A1C4">
                <wp:simplePos x="0" y="0"/>
                <wp:positionH relativeFrom="column">
                  <wp:posOffset>1371599</wp:posOffset>
                </wp:positionH>
                <wp:positionV relativeFrom="paragraph">
                  <wp:posOffset>-568961</wp:posOffset>
                </wp:positionV>
                <wp:extent cx="45719" cy="2276475"/>
                <wp:effectExtent l="1314450" t="76200" r="50165" b="28575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76475"/>
                        </a:xfrm>
                        <a:prstGeom prst="bentConnector3">
                          <a:avLst>
                            <a:gd name="adj1" fmla="val 29863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F95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108pt;margin-top:-44.8pt;width:3.6pt;height:179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" adj="645057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AB966C" wp14:editId="7BB68C3D">
                <wp:simplePos x="0" y="0"/>
                <wp:positionH relativeFrom="column">
                  <wp:posOffset>1266824</wp:posOffset>
                </wp:positionH>
                <wp:positionV relativeFrom="paragraph">
                  <wp:posOffset>278764</wp:posOffset>
                </wp:positionV>
                <wp:extent cx="466725" cy="533400"/>
                <wp:effectExtent l="0" t="76200" r="3419475" b="1905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533400"/>
                        </a:xfrm>
                        <a:prstGeom prst="bentConnector3">
                          <a:avLst>
                            <a:gd name="adj1" fmla="val 8273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BB89" id="Elbow Connector 4" o:spid="_x0000_s1026" type="#_x0000_t34" style="position:absolute;margin-left:99.75pt;margin-top:21.95pt;width:36.75pt;height:42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" adj="178705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2F0CA7" wp14:editId="19052C53">
                <wp:simplePos x="0" y="0"/>
                <wp:positionH relativeFrom="column">
                  <wp:posOffset>1428750</wp:posOffset>
                </wp:positionH>
                <wp:positionV relativeFrom="paragraph">
                  <wp:posOffset>240665</wp:posOffset>
                </wp:positionV>
                <wp:extent cx="161925" cy="219075"/>
                <wp:effectExtent l="0" t="38100" r="4762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594769" id="Straight Arrow Connector 2" o:spid="_x0000_s1026" type="#_x0000_t32" style="position:absolute;margin-left:112.5pt;margin-top:18.95pt;width:12.75pt;height:17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Pr="000871F7">
        <w:rPr>
          <w:sz w:val="28"/>
          <w:szCs w:val="28"/>
          <w:lang w:val="vi-VN"/>
        </w:rPr>
        <w:t>NguoiDung(</w:t>
      </w:r>
      <w:r w:rsidRPr="000871F7">
        <w:rPr>
          <w:color w:val="FF0000"/>
          <w:sz w:val="28"/>
          <w:szCs w:val="28"/>
          <w:u w:val="single"/>
          <w:lang w:val="vi-VN"/>
        </w:rPr>
        <w:t>MaNguoiDung</w:t>
      </w:r>
      <w:r w:rsidRPr="000871F7">
        <w:rPr>
          <w:sz w:val="28"/>
          <w:szCs w:val="28"/>
          <w:lang w:val="vi-VN"/>
        </w:rPr>
        <w:t>, HoVaTen, GioiTinh, Email, NgayTao)</w:t>
      </w:r>
    </w:p>
    <w:p w14:paraId="03777108" w14:textId="77777777" w:rsidR="00CA3373" w:rsidRPr="000871F7" w:rsidRDefault="00CA3373" w:rsidP="00CA3373">
      <w:pPr>
        <w:spacing w:line="360" w:lineRule="auto"/>
        <w:ind w:left="360"/>
        <w:rPr>
          <w:sz w:val="28"/>
          <w:szCs w:val="28"/>
          <w:lang w:val="vi-VN"/>
        </w:rPr>
      </w:pPr>
      <w:r w:rsidRPr="000871F7">
        <w:rPr>
          <w:sz w:val="28"/>
          <w:szCs w:val="28"/>
          <w:lang w:val="vi-VN"/>
        </w:rPr>
        <w:t>NhanVien(</w:t>
      </w:r>
      <w:r w:rsidRPr="000871F7">
        <w:rPr>
          <w:color w:val="FF0000"/>
          <w:sz w:val="28"/>
          <w:szCs w:val="28"/>
          <w:u w:val="single"/>
          <w:lang w:val="vi-VN"/>
        </w:rPr>
        <w:t>MaNhanVien</w:t>
      </w:r>
      <w:r w:rsidRPr="000871F7">
        <w:rPr>
          <w:sz w:val="28"/>
          <w:szCs w:val="28"/>
          <w:lang w:val="vi-VN"/>
        </w:rPr>
        <w:t xml:space="preserve">, MatKhau) </w:t>
      </w:r>
    </w:p>
    <w:p w14:paraId="1837E7B2" w14:textId="77777777" w:rsidR="00CA3373" w:rsidRPr="000871F7" w:rsidRDefault="00CA3373" w:rsidP="00CA3373">
      <w:pPr>
        <w:spacing w:line="360" w:lineRule="auto"/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234D4" wp14:editId="7C31B08F">
                <wp:simplePos x="0" y="0"/>
                <wp:positionH relativeFrom="column">
                  <wp:posOffset>1581150</wp:posOffset>
                </wp:positionH>
                <wp:positionV relativeFrom="paragraph">
                  <wp:posOffset>176530</wp:posOffset>
                </wp:positionV>
                <wp:extent cx="628650" cy="228600"/>
                <wp:effectExtent l="38100" t="0" r="1905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6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DD1D6" id="Straight Arrow Connector 5" o:spid="_x0000_s1026" type="#_x0000_t32" style="position:absolute;margin-left:124.5pt;margin-top:13.9pt;width:49.5pt;height:1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Pr="000871F7">
        <w:rPr>
          <w:sz w:val="28"/>
          <w:szCs w:val="28"/>
          <w:lang w:val="vi-VN"/>
        </w:rPr>
        <w:t>DocGia(</w:t>
      </w:r>
      <w:r w:rsidRPr="000871F7">
        <w:rPr>
          <w:color w:val="FF0000"/>
          <w:sz w:val="28"/>
          <w:szCs w:val="28"/>
          <w:u w:val="single"/>
          <w:lang w:val="vi-VN"/>
        </w:rPr>
        <w:t>MaDocGia</w:t>
      </w:r>
      <w:r w:rsidRPr="000871F7">
        <w:rPr>
          <w:sz w:val="28"/>
          <w:szCs w:val="28"/>
          <w:lang w:val="vi-VN"/>
        </w:rPr>
        <w:t>, MaLoaiDocGia)</w:t>
      </w:r>
    </w:p>
    <w:p w14:paraId="33C05C73" w14:textId="77777777" w:rsidR="00CA3373" w:rsidRPr="000871F7" w:rsidRDefault="00CA3373" w:rsidP="00CA3373">
      <w:pPr>
        <w:spacing w:line="360" w:lineRule="auto"/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4F4E6B" wp14:editId="12802B14">
                <wp:simplePos x="0" y="0"/>
                <wp:positionH relativeFrom="column">
                  <wp:posOffset>76199</wp:posOffset>
                </wp:positionH>
                <wp:positionV relativeFrom="paragraph">
                  <wp:posOffset>387350</wp:posOffset>
                </wp:positionV>
                <wp:extent cx="1866900" cy="1190625"/>
                <wp:effectExtent l="76200" t="38100" r="19050" b="2857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11906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E382" id="Elbow Connector 9" o:spid="_x0000_s1026" type="#_x0000_t34" style="position:absolute;margin-left:6pt;margin-top:30.5pt;width:147pt;height:93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" adj="21600" strokecolor="#4472c4 [3204]" strokeweight=".5pt">
                <v:stroke endarrow="block"/>
              </v:shape>
            </w:pict>
          </mc:Fallback>
        </mc:AlternateContent>
      </w:r>
      <w:r w:rsidRPr="000871F7">
        <w:rPr>
          <w:sz w:val="28"/>
          <w:szCs w:val="28"/>
          <w:lang w:val="vi-VN"/>
        </w:rPr>
        <w:t>DocGiaLoai(</w:t>
      </w:r>
      <w:r w:rsidRPr="000871F7">
        <w:rPr>
          <w:color w:val="FF0000"/>
          <w:sz w:val="28"/>
          <w:szCs w:val="28"/>
          <w:u w:val="single"/>
          <w:lang w:val="vi-VN"/>
        </w:rPr>
        <w:t>MaLoaiDocGia</w:t>
      </w:r>
      <w:r w:rsidRPr="000871F7">
        <w:rPr>
          <w:color w:val="FF0000"/>
          <w:sz w:val="28"/>
          <w:szCs w:val="28"/>
          <w:lang w:val="vi-VN"/>
        </w:rPr>
        <w:t>,</w:t>
      </w:r>
      <w:r w:rsidRPr="000871F7">
        <w:rPr>
          <w:sz w:val="28"/>
          <w:szCs w:val="28"/>
          <w:lang w:val="vi-VN"/>
        </w:rPr>
        <w:t xml:space="preserve"> TenLoaiDocGia, SoSachToiDa)</w:t>
      </w:r>
    </w:p>
    <w:p w14:paraId="75A777DF" w14:textId="77777777" w:rsidR="00CA3373" w:rsidRPr="000871F7" w:rsidRDefault="00CA3373" w:rsidP="00CA3373">
      <w:pPr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14753" wp14:editId="7E1A29AB">
                <wp:simplePos x="0" y="0"/>
                <wp:positionH relativeFrom="column">
                  <wp:posOffset>1343025</wp:posOffset>
                </wp:positionH>
                <wp:positionV relativeFrom="paragraph">
                  <wp:posOffset>607694</wp:posOffset>
                </wp:positionV>
                <wp:extent cx="495300" cy="971550"/>
                <wp:effectExtent l="38100" t="76200" r="205740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971550"/>
                        </a:xfrm>
                        <a:prstGeom prst="bentConnector3">
                          <a:avLst>
                            <a:gd name="adj1" fmla="val -4096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4CACA" id="Elbow Connector 11" o:spid="_x0000_s1026" type="#_x0000_t34" style="position:absolute;margin-left:105.75pt;margin-top:47.85pt;width:39pt;height:76.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" adj="-88477" strokecolor="#4472c4 [3204]" strokeweight=".5pt">
                <v:stroke endarrow="block"/>
              </v:shape>
            </w:pict>
          </mc:Fallback>
        </mc:AlternateContent>
      </w:r>
      <w:r w:rsidRPr="000871F7">
        <w:rPr>
          <w:sz w:val="28"/>
          <w:szCs w:val="28"/>
          <w:lang w:val="vi-VN"/>
        </w:rPr>
        <w:t>Sach(</w:t>
      </w:r>
      <w:r w:rsidRPr="000871F7">
        <w:rPr>
          <w:color w:val="FF0000"/>
          <w:sz w:val="28"/>
          <w:szCs w:val="28"/>
          <w:u w:val="single"/>
          <w:lang w:val="vi-VN"/>
        </w:rPr>
        <w:t>STT</w:t>
      </w:r>
      <w:r w:rsidRPr="00161888">
        <w:rPr>
          <w:color w:val="FF0000"/>
          <w:sz w:val="28"/>
          <w:szCs w:val="28"/>
          <w:u w:val="double"/>
          <w:lang w:val="vi-VN"/>
        </w:rPr>
        <w:t>, MaDauSach</w:t>
      </w:r>
      <w:r w:rsidRPr="000871F7">
        <w:rPr>
          <w:sz w:val="28"/>
          <w:szCs w:val="28"/>
          <w:lang w:val="vi-VN"/>
        </w:rPr>
        <w:t xml:space="preserve">) </w:t>
      </w:r>
    </w:p>
    <w:p w14:paraId="34AEACE2" w14:textId="77777777" w:rsidR="00CA3373" w:rsidRPr="000871F7" w:rsidRDefault="00CA3373" w:rsidP="00CA3373">
      <w:pPr>
        <w:spacing w:line="36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BD8240" wp14:editId="1D3AB847">
                <wp:simplePos x="0" y="0"/>
                <wp:positionH relativeFrom="column">
                  <wp:posOffset>2152650</wp:posOffset>
                </wp:positionH>
                <wp:positionV relativeFrom="paragraph">
                  <wp:posOffset>-337820</wp:posOffset>
                </wp:positionV>
                <wp:extent cx="57150" cy="4705350"/>
                <wp:effectExtent l="19050" t="76200" r="5886450" b="190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705350"/>
                        </a:xfrm>
                        <a:prstGeom prst="bentConnector3">
                          <a:avLst>
                            <a:gd name="adj1" fmla="val 103507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12534" id="Elbow Connector 24" o:spid="_x0000_s1026" type="#_x0000_t34" style="position:absolute;margin-left:169.5pt;margin-top:-26.6pt;width:4.5pt;height:370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" adj="2235753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C4C43" wp14:editId="02C6A9B1">
                <wp:simplePos x="0" y="0"/>
                <wp:positionH relativeFrom="column">
                  <wp:posOffset>1628775</wp:posOffset>
                </wp:positionH>
                <wp:positionV relativeFrom="paragraph">
                  <wp:posOffset>1224279</wp:posOffset>
                </wp:positionV>
                <wp:extent cx="781050" cy="2162175"/>
                <wp:effectExtent l="1676400" t="76200" r="19050" b="2857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2162175"/>
                        </a:xfrm>
                        <a:prstGeom prst="bentConnector3">
                          <a:avLst>
                            <a:gd name="adj1" fmla="val 3139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3C06F" id="Elbow Connector 20" o:spid="_x0000_s1026" type="#_x0000_t34" style="position:absolute;margin-left:128.25pt;margin-top:96.4pt;width:61.5pt;height:170.2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" adj="67817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68AED0" wp14:editId="3D072E4B">
                <wp:simplePos x="0" y="0"/>
                <wp:positionH relativeFrom="column">
                  <wp:posOffset>952500</wp:posOffset>
                </wp:positionH>
                <wp:positionV relativeFrom="paragraph">
                  <wp:posOffset>262254</wp:posOffset>
                </wp:positionV>
                <wp:extent cx="504825" cy="3067050"/>
                <wp:effectExtent l="1085850" t="76200" r="9525" b="190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3067050"/>
                        </a:xfrm>
                        <a:prstGeom prst="bentConnector3">
                          <a:avLst>
                            <a:gd name="adj1" fmla="val 3139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5E1D" id="Elbow Connector 19" o:spid="_x0000_s1026" type="#_x0000_t34" style="position:absolute;margin-left:75pt;margin-top:20.65pt;width:39.75pt;height:241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" adj="67817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87BDB9" wp14:editId="0D86512E">
                <wp:simplePos x="0" y="0"/>
                <wp:positionH relativeFrom="column">
                  <wp:posOffset>1038225</wp:posOffset>
                </wp:positionH>
                <wp:positionV relativeFrom="paragraph">
                  <wp:posOffset>243204</wp:posOffset>
                </wp:positionV>
                <wp:extent cx="447675" cy="161925"/>
                <wp:effectExtent l="38100" t="38100" r="2857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B8FD" id="Straight Arrow Connector 7" o:spid="_x0000_s1026" type="#_x0000_t32" style="position:absolute;margin-left:81.75pt;margin-top:19.15pt;width:35.25pt;height:12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Pr="000871F7">
        <w:rPr>
          <w:sz w:val="28"/>
          <w:szCs w:val="28"/>
          <w:lang w:val="vi-VN"/>
        </w:rPr>
        <w:t>Phieu(</w:t>
      </w:r>
      <w:r w:rsidRPr="000871F7">
        <w:rPr>
          <w:color w:val="FF0000"/>
          <w:sz w:val="28"/>
          <w:szCs w:val="28"/>
          <w:u w:val="single"/>
          <w:lang w:val="vi-VN"/>
        </w:rPr>
        <w:t>MaPhieu</w:t>
      </w:r>
      <w:r w:rsidRPr="000871F7">
        <w:rPr>
          <w:sz w:val="28"/>
          <w:szCs w:val="28"/>
          <w:lang w:val="vi-VN"/>
        </w:rPr>
        <w:t>, MaNguoiLap, NgayLap</w:t>
      </w:r>
      <w:r w:rsidRPr="000871F7">
        <w:rPr>
          <w:sz w:val="28"/>
          <w:szCs w:val="28"/>
        </w:rPr>
        <w:t>)</w:t>
      </w:r>
    </w:p>
    <w:p w14:paraId="2C2B3225" w14:textId="77777777" w:rsidR="00CA3373" w:rsidRPr="000871F7" w:rsidRDefault="00CA3373" w:rsidP="00CA3373">
      <w:pPr>
        <w:spacing w:line="360" w:lineRule="auto"/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E5058F" wp14:editId="11133377">
                <wp:simplePos x="0" y="0"/>
                <wp:positionH relativeFrom="column">
                  <wp:posOffset>76199</wp:posOffset>
                </wp:positionH>
                <wp:positionV relativeFrom="paragraph">
                  <wp:posOffset>368300</wp:posOffset>
                </wp:positionV>
                <wp:extent cx="1743075" cy="1714500"/>
                <wp:effectExtent l="76200" t="38100" r="9525" b="1905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3075" cy="1714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7F9DF" id="Elbow Connector 16" o:spid="_x0000_s1026" type="#_x0000_t34" style="position:absolute;margin-left:6pt;margin-top:29pt;width:137.25pt;height:13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AA2117" wp14:editId="21C4466D">
                <wp:simplePos x="0" y="0"/>
                <wp:positionH relativeFrom="column">
                  <wp:posOffset>1971675</wp:posOffset>
                </wp:positionH>
                <wp:positionV relativeFrom="paragraph">
                  <wp:posOffset>-622300</wp:posOffset>
                </wp:positionV>
                <wp:extent cx="1647825" cy="1609725"/>
                <wp:effectExtent l="38100" t="76200" r="1343025" b="2857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7825" cy="1609725"/>
                        </a:xfrm>
                        <a:prstGeom prst="bentConnector3">
                          <a:avLst>
                            <a:gd name="adj1" fmla="val -7936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068FE" id="Elbow Connector 14" o:spid="_x0000_s1026" type="#_x0000_t34" style="position:absolute;margin-left:155.25pt;margin-top:-49pt;width:129.75pt;height:126.7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" adj="-17143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E79A0" wp14:editId="691CA12D">
                <wp:simplePos x="0" y="0"/>
                <wp:positionH relativeFrom="column">
                  <wp:posOffset>1657349</wp:posOffset>
                </wp:positionH>
                <wp:positionV relativeFrom="paragraph">
                  <wp:posOffset>254000</wp:posOffset>
                </wp:positionV>
                <wp:extent cx="1171575" cy="161925"/>
                <wp:effectExtent l="38100" t="57150" r="285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15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AD057" id="Straight Arrow Connector 10" o:spid="_x0000_s1026" type="#_x0000_t32" style="position:absolute;margin-left:130.5pt;margin-top:20pt;width:92.25pt;height:12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Pr="000871F7">
        <w:rPr>
          <w:sz w:val="28"/>
          <w:szCs w:val="28"/>
          <w:lang w:val="vi-VN"/>
        </w:rPr>
        <w:t>PhieuGiao(</w:t>
      </w:r>
      <w:r w:rsidRPr="000871F7">
        <w:rPr>
          <w:color w:val="FF0000"/>
          <w:sz w:val="28"/>
          <w:szCs w:val="28"/>
          <w:u w:val="single"/>
          <w:lang w:val="vi-VN"/>
        </w:rPr>
        <w:t>MaPhieuGiao</w:t>
      </w:r>
      <w:r w:rsidRPr="000871F7">
        <w:rPr>
          <w:sz w:val="28"/>
          <w:szCs w:val="28"/>
          <w:lang w:val="vi-VN"/>
        </w:rPr>
        <w:t>, MaPhieuNhap)</w:t>
      </w:r>
    </w:p>
    <w:p w14:paraId="102F7954" w14:textId="77777777" w:rsidR="00CA3373" w:rsidRPr="000871F7" w:rsidRDefault="00CA3373" w:rsidP="00CA3373">
      <w:pPr>
        <w:spacing w:line="360" w:lineRule="auto"/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602215" wp14:editId="250824DF">
                <wp:simplePos x="0" y="0"/>
                <wp:positionH relativeFrom="column">
                  <wp:posOffset>1457325</wp:posOffset>
                </wp:positionH>
                <wp:positionV relativeFrom="paragraph">
                  <wp:posOffset>-1802131</wp:posOffset>
                </wp:positionV>
                <wp:extent cx="1866900" cy="4219575"/>
                <wp:effectExtent l="38100" t="76200" r="4057650" b="28575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4219575"/>
                        </a:xfrm>
                        <a:prstGeom prst="bentConnector3">
                          <a:avLst>
                            <a:gd name="adj1" fmla="val -2159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670A4" id="Elbow Connector 21" o:spid="_x0000_s1026" type="#_x0000_t34" style="position:absolute;margin-left:114.75pt;margin-top:-141.9pt;width:147pt;height:332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" adj="-46646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7B3D0D" wp14:editId="46E204D9">
                <wp:simplePos x="0" y="0"/>
                <wp:positionH relativeFrom="column">
                  <wp:posOffset>1228725</wp:posOffset>
                </wp:positionH>
                <wp:positionV relativeFrom="paragraph">
                  <wp:posOffset>-887730</wp:posOffset>
                </wp:positionV>
                <wp:extent cx="514350" cy="2095500"/>
                <wp:effectExtent l="38100" t="76200" r="4514850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2095500"/>
                        </a:xfrm>
                        <a:prstGeom prst="bentConnector3">
                          <a:avLst>
                            <a:gd name="adj1" fmla="val -8716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1981D" id="Elbow Connector 18" o:spid="_x0000_s1026" type="#_x0000_t34" style="position:absolute;margin-left:96.75pt;margin-top:-69.9pt;width:40.5pt;height:16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" adj="-188277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E0CC9A" wp14:editId="36160CA2">
                <wp:simplePos x="0" y="0"/>
                <wp:positionH relativeFrom="column">
                  <wp:posOffset>3486150</wp:posOffset>
                </wp:positionH>
                <wp:positionV relativeFrom="paragraph">
                  <wp:posOffset>92075</wp:posOffset>
                </wp:positionV>
                <wp:extent cx="93980" cy="1430020"/>
                <wp:effectExtent l="0" t="1270" r="19050" b="19050"/>
                <wp:wrapNone/>
                <wp:docPr id="13" name="Right Bracke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3980" cy="1430020"/>
                        </a:xfrm>
                        <a:prstGeom prst="rightBracke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F02DA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3" o:spid="_x0000_s1026" type="#_x0000_t86" style="position:absolute;margin-left:274.5pt;margin-top:7.25pt;width:7.4pt;height:112.6pt;rotation:-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" adj="0" strokecolor="#4472c4 [3204]" strokeweight=".5pt">
                <v:stroke joinstyle="miter"/>
              </v:shape>
            </w:pict>
          </mc:Fallback>
        </mc:AlternateContent>
      </w:r>
      <w:r w:rsidRPr="000871F7">
        <w:rPr>
          <w:sz w:val="28"/>
          <w:szCs w:val="28"/>
          <w:lang w:val="vi-VN"/>
        </w:rPr>
        <w:t>PhieuGiaoChiTiet(</w:t>
      </w:r>
      <w:r w:rsidRPr="000871F7">
        <w:rPr>
          <w:color w:val="FF0000"/>
          <w:sz w:val="28"/>
          <w:szCs w:val="28"/>
          <w:u w:val="double"/>
          <w:lang w:val="vi-VN"/>
        </w:rPr>
        <w:t>MaDauSach, MaPhieuGiao</w:t>
      </w:r>
      <w:r w:rsidRPr="000871F7">
        <w:rPr>
          <w:sz w:val="28"/>
          <w:szCs w:val="28"/>
          <w:lang w:val="vi-VN"/>
        </w:rPr>
        <w:t>)</w:t>
      </w:r>
    </w:p>
    <w:p w14:paraId="084E54B9" w14:textId="77777777" w:rsidR="00CA3373" w:rsidRPr="000871F7" w:rsidRDefault="00CA3373" w:rsidP="00CA3373">
      <w:pPr>
        <w:spacing w:line="360" w:lineRule="auto"/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EF70C8" wp14:editId="2AC65889">
                <wp:simplePos x="0" y="0"/>
                <wp:positionH relativeFrom="column">
                  <wp:posOffset>3619500</wp:posOffset>
                </wp:positionH>
                <wp:positionV relativeFrom="paragraph">
                  <wp:posOffset>123191</wp:posOffset>
                </wp:positionV>
                <wp:extent cx="0" cy="20955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F54C76" id="Straight Connector 1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9.7pt" to="28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3F5C3C" wp14:editId="17C222D2">
                <wp:simplePos x="0" y="0"/>
                <wp:positionH relativeFrom="column">
                  <wp:posOffset>1762125</wp:posOffset>
                </wp:positionH>
                <wp:positionV relativeFrom="paragraph">
                  <wp:posOffset>285114</wp:posOffset>
                </wp:positionV>
                <wp:extent cx="438150" cy="17145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79B91" id="Straight Arrow Connector 12" o:spid="_x0000_s1026" type="#_x0000_t32" style="position:absolute;margin-left:138.75pt;margin-top:22.45pt;width:34.5pt;height:13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Pr="000871F7">
        <w:rPr>
          <w:sz w:val="28"/>
          <w:szCs w:val="28"/>
          <w:lang w:val="vi-VN"/>
        </w:rPr>
        <w:t>PhieuMuon(</w:t>
      </w:r>
      <w:r w:rsidRPr="000871F7">
        <w:rPr>
          <w:color w:val="FF0000"/>
          <w:sz w:val="28"/>
          <w:szCs w:val="28"/>
          <w:u w:val="single"/>
          <w:lang w:val="vi-VN"/>
        </w:rPr>
        <w:t>MaPhieuMuon</w:t>
      </w:r>
      <w:r w:rsidRPr="000871F7">
        <w:rPr>
          <w:sz w:val="28"/>
          <w:szCs w:val="28"/>
          <w:lang w:val="vi-VN"/>
        </w:rPr>
        <w:t>, MaDocGia)</w:t>
      </w:r>
    </w:p>
    <w:p w14:paraId="40150271" w14:textId="77777777" w:rsidR="00CA3373" w:rsidRPr="000871F7" w:rsidRDefault="00CA3373" w:rsidP="00CA3373">
      <w:pPr>
        <w:spacing w:line="360" w:lineRule="auto"/>
        <w:ind w:left="360"/>
        <w:rPr>
          <w:sz w:val="28"/>
          <w:szCs w:val="28"/>
          <w:lang w:val="vi-VN"/>
        </w:rPr>
      </w:pPr>
      <w:r w:rsidRPr="000871F7">
        <w:rPr>
          <w:sz w:val="28"/>
          <w:szCs w:val="28"/>
          <w:lang w:val="vi-VN"/>
        </w:rPr>
        <w:t>PhieuMuonChiTiet(</w:t>
      </w:r>
      <w:r w:rsidRPr="000871F7">
        <w:rPr>
          <w:color w:val="FF0000"/>
          <w:sz w:val="28"/>
          <w:szCs w:val="28"/>
          <w:u w:val="double"/>
          <w:lang w:val="vi-VN"/>
        </w:rPr>
        <w:t>MaPhieuMuon, MaSach, MaDauSach</w:t>
      </w:r>
      <w:r w:rsidRPr="000871F7">
        <w:rPr>
          <w:sz w:val="28"/>
          <w:szCs w:val="28"/>
          <w:lang w:val="vi-VN"/>
        </w:rPr>
        <w:t>, NgayHenTra)</w:t>
      </w:r>
    </w:p>
    <w:p w14:paraId="010B7C9A" w14:textId="77777777" w:rsidR="00CA3373" w:rsidRPr="000871F7" w:rsidRDefault="00CA3373" w:rsidP="00CA3373">
      <w:pPr>
        <w:spacing w:line="360" w:lineRule="auto"/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BE8E89" wp14:editId="626ED2BE">
                <wp:simplePos x="0" y="0"/>
                <wp:positionH relativeFrom="column">
                  <wp:posOffset>1704975</wp:posOffset>
                </wp:positionH>
                <wp:positionV relativeFrom="paragraph">
                  <wp:posOffset>249555</wp:posOffset>
                </wp:positionV>
                <wp:extent cx="1200150" cy="161925"/>
                <wp:effectExtent l="38100" t="57150" r="19050" b="285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90B8" id="Straight Arrow Connector 17" o:spid="_x0000_s1026" type="#_x0000_t32" style="position:absolute;margin-left:134.25pt;margin-top:19.65pt;width:94.5pt;height:12.7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Pr="000871F7">
        <w:rPr>
          <w:sz w:val="28"/>
          <w:szCs w:val="28"/>
          <w:lang w:val="vi-VN"/>
        </w:rPr>
        <w:t>PhieuNhap(</w:t>
      </w:r>
      <w:r w:rsidRPr="000871F7">
        <w:rPr>
          <w:color w:val="FF0000"/>
          <w:sz w:val="28"/>
          <w:szCs w:val="28"/>
          <w:u w:val="single"/>
          <w:lang w:val="vi-VN"/>
        </w:rPr>
        <w:t>MaPhieuNhap</w:t>
      </w:r>
      <w:r w:rsidRPr="000871F7">
        <w:rPr>
          <w:sz w:val="28"/>
          <w:szCs w:val="28"/>
          <w:lang w:val="vi-VN"/>
        </w:rPr>
        <w:t>, TrangThai)</w:t>
      </w:r>
    </w:p>
    <w:p w14:paraId="30B7C15D" w14:textId="77777777" w:rsidR="00CA3373" w:rsidRPr="000871F7" w:rsidRDefault="00CA3373" w:rsidP="00CA3373">
      <w:pPr>
        <w:spacing w:line="360" w:lineRule="auto"/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97ACF9" wp14:editId="65D3A026">
                <wp:simplePos x="0" y="0"/>
                <wp:positionH relativeFrom="column">
                  <wp:posOffset>933450</wp:posOffset>
                </wp:positionH>
                <wp:positionV relativeFrom="paragraph">
                  <wp:posOffset>222249</wp:posOffset>
                </wp:positionV>
                <wp:extent cx="2924175" cy="200025"/>
                <wp:effectExtent l="38100" t="0" r="28575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41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7B0A" id="Straight Arrow Connector 27" o:spid="_x0000_s1026" type="#_x0000_t32" style="position:absolute;margin-left:73.5pt;margin-top:17.5pt;width:230.25pt;height:15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Pr="000871F7">
        <w:rPr>
          <w:sz w:val="28"/>
          <w:szCs w:val="28"/>
          <w:lang w:val="vi-VN"/>
        </w:rPr>
        <w:t>PhieuNhapChiTiet(</w:t>
      </w:r>
      <w:r w:rsidRPr="000871F7">
        <w:rPr>
          <w:color w:val="FF0000"/>
          <w:sz w:val="28"/>
          <w:szCs w:val="28"/>
          <w:u w:val="single"/>
          <w:lang w:val="vi-VN"/>
        </w:rPr>
        <w:t>MaDauSach</w:t>
      </w:r>
      <w:r w:rsidRPr="000871F7">
        <w:rPr>
          <w:color w:val="FF0000"/>
          <w:sz w:val="28"/>
          <w:szCs w:val="28"/>
          <w:lang w:val="vi-VN"/>
        </w:rPr>
        <w:t xml:space="preserve">, </w:t>
      </w:r>
      <w:r w:rsidRPr="000871F7">
        <w:rPr>
          <w:color w:val="FF0000"/>
          <w:sz w:val="28"/>
          <w:szCs w:val="28"/>
          <w:u w:val="single"/>
          <w:lang w:val="vi-VN"/>
        </w:rPr>
        <w:t>MaPhieuNhap</w:t>
      </w:r>
      <w:r w:rsidRPr="000871F7">
        <w:rPr>
          <w:sz w:val="28"/>
          <w:szCs w:val="28"/>
          <w:lang w:val="vi-VN"/>
        </w:rPr>
        <w:t xml:space="preserve">, MaNCC, SoLuong, DonGia, NgayDuKienGiao) </w:t>
      </w:r>
    </w:p>
    <w:p w14:paraId="1481E714" w14:textId="77777777" w:rsidR="00CA3373" w:rsidRPr="000871F7" w:rsidRDefault="00CA3373" w:rsidP="00CA3373">
      <w:pPr>
        <w:spacing w:line="360" w:lineRule="auto"/>
        <w:ind w:left="360"/>
        <w:rPr>
          <w:sz w:val="28"/>
          <w:szCs w:val="28"/>
          <w:lang w:val="vi-VN"/>
        </w:rPr>
      </w:pPr>
      <w:r w:rsidRPr="000871F7">
        <w:rPr>
          <w:sz w:val="28"/>
          <w:szCs w:val="28"/>
          <w:lang w:val="vi-VN"/>
        </w:rPr>
        <w:t>NCC(</w:t>
      </w:r>
      <w:r w:rsidRPr="000871F7">
        <w:rPr>
          <w:color w:val="FF0000"/>
          <w:sz w:val="28"/>
          <w:szCs w:val="28"/>
          <w:u w:val="single"/>
          <w:lang w:val="vi-VN"/>
        </w:rPr>
        <w:t>MaNCC</w:t>
      </w:r>
      <w:r w:rsidRPr="000871F7">
        <w:rPr>
          <w:sz w:val="28"/>
          <w:szCs w:val="28"/>
          <w:lang w:val="vi-VN"/>
        </w:rPr>
        <w:t>, TenNCC, Email, Fax)</w:t>
      </w:r>
    </w:p>
    <w:p w14:paraId="568AA485" w14:textId="77777777" w:rsidR="00CA3373" w:rsidRPr="000871F7" w:rsidRDefault="00CA3373" w:rsidP="00CA3373">
      <w:pPr>
        <w:ind w:left="360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B3CDE4" wp14:editId="46EE4F83">
                <wp:simplePos x="0" y="0"/>
                <wp:positionH relativeFrom="column">
                  <wp:posOffset>1571625</wp:posOffset>
                </wp:positionH>
                <wp:positionV relativeFrom="paragraph">
                  <wp:posOffset>234314</wp:posOffset>
                </wp:positionV>
                <wp:extent cx="1809750" cy="123825"/>
                <wp:effectExtent l="0" t="57150" r="19050" b="285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2864" id="Straight Arrow Connector 26" o:spid="_x0000_s1026" type="#_x0000_t32" style="position:absolute;margin-left:123.75pt;margin-top:18.45pt;width:142.5pt;height:9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6D2A76" wp14:editId="5A02C17D">
                <wp:simplePos x="0" y="0"/>
                <wp:positionH relativeFrom="column">
                  <wp:posOffset>2107722</wp:posOffset>
                </wp:positionH>
                <wp:positionV relativeFrom="paragraph">
                  <wp:posOffset>-35082</wp:posOffset>
                </wp:positionV>
                <wp:extent cx="147005" cy="1363345"/>
                <wp:effectExtent l="1270" t="0" r="26035" b="26035"/>
                <wp:wrapNone/>
                <wp:docPr id="22" name="Right Bracke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005" cy="1363345"/>
                        </a:xfrm>
                        <a:prstGeom prst="rightBracket">
                          <a:avLst>
                            <a:gd name="adj" fmla="val 576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08CD2" id="Right Bracket 22" o:spid="_x0000_s1026" type="#_x0000_t86" style="position:absolute;margin-left:165.95pt;margin-top:-2.75pt;width:11.6pt;height:107.3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" adj="1344" strokecolor="#4472c4 [3204]" strokeweight=".5pt">
                <v:stroke joinstyle="miter"/>
              </v:shape>
            </w:pict>
          </mc:Fallback>
        </mc:AlternateContent>
      </w:r>
      <w:r w:rsidRPr="000871F7">
        <w:rPr>
          <w:sz w:val="28"/>
          <w:szCs w:val="28"/>
          <w:lang w:val="vi-VN"/>
        </w:rPr>
        <w:t>PhieuTra(</w:t>
      </w:r>
      <w:r w:rsidRPr="000871F7">
        <w:rPr>
          <w:color w:val="FF0000"/>
          <w:sz w:val="28"/>
          <w:szCs w:val="28"/>
          <w:u w:val="single"/>
          <w:lang w:val="vi-VN"/>
        </w:rPr>
        <w:t>MaPhieuTra</w:t>
      </w:r>
      <w:r w:rsidRPr="000871F7">
        <w:rPr>
          <w:sz w:val="28"/>
          <w:szCs w:val="28"/>
          <w:lang w:val="vi-VN"/>
        </w:rPr>
        <w:t>, MaPhieuMuon,MaDocGia)</w:t>
      </w:r>
    </w:p>
    <w:p w14:paraId="1FD677FE" w14:textId="77777777" w:rsidR="00CA3373" w:rsidRPr="000871F7" w:rsidRDefault="00CA3373" w:rsidP="00CA3373">
      <w:pPr>
        <w:ind w:left="360"/>
        <w:rPr>
          <w:sz w:val="28"/>
          <w:szCs w:val="28"/>
          <w:lang w:val="vi-VN"/>
        </w:rPr>
      </w:pPr>
      <w:r w:rsidRPr="000871F7">
        <w:rPr>
          <w:sz w:val="28"/>
          <w:szCs w:val="28"/>
          <w:lang w:val="vi-VN"/>
        </w:rPr>
        <w:t>PhieuTraChiTiet(</w:t>
      </w:r>
      <w:r w:rsidRPr="000871F7">
        <w:rPr>
          <w:color w:val="FF0000"/>
          <w:sz w:val="28"/>
          <w:szCs w:val="28"/>
          <w:u w:val="double"/>
          <w:lang w:val="vi-VN"/>
        </w:rPr>
        <w:t>MaSach, MaDauSach, MaPhieuTra</w:t>
      </w:r>
      <w:r w:rsidRPr="000871F7">
        <w:rPr>
          <w:sz w:val="28"/>
          <w:szCs w:val="28"/>
          <w:lang w:val="vi-VN"/>
        </w:rPr>
        <w:t>, NgayTra,)</w:t>
      </w:r>
    </w:p>
    <w:p w14:paraId="01C61C33" w14:textId="77777777" w:rsidR="00CA3373" w:rsidRPr="000871F7" w:rsidRDefault="00CA3373" w:rsidP="00CA3373">
      <w:pPr>
        <w:rPr>
          <w:sz w:val="28"/>
          <w:szCs w:val="28"/>
        </w:rPr>
      </w:pPr>
      <w:r>
        <w:rPr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C5C355" wp14:editId="5BE3756F">
                <wp:simplePos x="0" y="0"/>
                <wp:positionH relativeFrom="column">
                  <wp:posOffset>2133600</wp:posOffset>
                </wp:positionH>
                <wp:positionV relativeFrom="paragraph">
                  <wp:posOffset>56515</wp:posOffset>
                </wp:positionV>
                <wp:extent cx="0" cy="2095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64CF73" id="Straight Connector 2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pt,4.45pt" to="168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8AEAF6B" w14:textId="77777777" w:rsidR="00310235" w:rsidRPr="00CA3373" w:rsidRDefault="00310235" w:rsidP="00CA3373">
      <w:bookmarkStart w:id="0" w:name="_GoBack"/>
      <w:bookmarkEnd w:id="0"/>
    </w:p>
    <w:sectPr w:rsidR="00310235" w:rsidRPr="00CA3373" w:rsidSect="00956392">
      <w:pgSz w:w="12240" w:h="15840"/>
      <w:pgMar w:top="450" w:right="540" w:bottom="72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B1832"/>
    <w:multiLevelType w:val="hybridMultilevel"/>
    <w:tmpl w:val="402C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5C63"/>
    <w:multiLevelType w:val="hybridMultilevel"/>
    <w:tmpl w:val="0C603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72"/>
    <w:rsid w:val="00050BD9"/>
    <w:rsid w:val="00055C6A"/>
    <w:rsid w:val="000A2311"/>
    <w:rsid w:val="00176B0B"/>
    <w:rsid w:val="0019578B"/>
    <w:rsid w:val="001970F1"/>
    <w:rsid w:val="00255143"/>
    <w:rsid w:val="002E4C72"/>
    <w:rsid w:val="00310235"/>
    <w:rsid w:val="00484787"/>
    <w:rsid w:val="004908DC"/>
    <w:rsid w:val="004A2274"/>
    <w:rsid w:val="004B2817"/>
    <w:rsid w:val="004C33A5"/>
    <w:rsid w:val="004E19A4"/>
    <w:rsid w:val="0051443D"/>
    <w:rsid w:val="00732523"/>
    <w:rsid w:val="00734C15"/>
    <w:rsid w:val="0075006E"/>
    <w:rsid w:val="00871DC8"/>
    <w:rsid w:val="00877EB2"/>
    <w:rsid w:val="008A1D3E"/>
    <w:rsid w:val="008A70FB"/>
    <w:rsid w:val="00B048E7"/>
    <w:rsid w:val="00B07707"/>
    <w:rsid w:val="00B71021"/>
    <w:rsid w:val="00C138EF"/>
    <w:rsid w:val="00C27EAC"/>
    <w:rsid w:val="00CA3373"/>
    <w:rsid w:val="00CF5FF2"/>
    <w:rsid w:val="00CF6A38"/>
    <w:rsid w:val="00D87ABE"/>
    <w:rsid w:val="00E97087"/>
    <w:rsid w:val="00F649C2"/>
    <w:rsid w:val="00F6720E"/>
    <w:rsid w:val="00FE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A97D1"/>
  <w15:chartTrackingRefBased/>
  <w15:docId w15:val="{44C6A01F-789B-4DCD-9291-4D29D627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Hiện</dc:creator>
  <cp:keywords/>
  <dc:description/>
  <cp:lastModifiedBy>Trúc Phan</cp:lastModifiedBy>
  <cp:revision>24</cp:revision>
  <dcterms:created xsi:type="dcterms:W3CDTF">2018-11-14T03:10:00Z</dcterms:created>
  <dcterms:modified xsi:type="dcterms:W3CDTF">2018-11-20T07:42:00Z</dcterms:modified>
</cp:coreProperties>
</file>